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540" w14:textId="28BD8D98" w:rsidR="001735A1" w:rsidRDefault="001735A1" w:rsidP="001735A1">
      <w:pPr>
        <w:pStyle w:val="Title"/>
        <w:rPr>
          <w:lang w:val="en-US"/>
        </w:rPr>
      </w:pPr>
      <w:r>
        <w:rPr>
          <w:lang w:val="en-US"/>
        </w:rPr>
        <w:t>REVERSE ENGINEERING</w:t>
      </w:r>
    </w:p>
    <w:p w14:paraId="0AEDD078" w14:textId="77777777" w:rsidR="001735A1" w:rsidRPr="001735A1" w:rsidRDefault="001735A1" w:rsidP="001735A1">
      <w:pPr>
        <w:rPr>
          <w:lang w:val="en-US"/>
        </w:rPr>
      </w:pPr>
    </w:p>
    <w:p w14:paraId="5EE95FC8" w14:textId="3A0C568C" w:rsidR="001735A1" w:rsidRDefault="001735A1" w:rsidP="001735A1">
      <w:pPr>
        <w:rPr>
          <w:lang w:val="en-US"/>
        </w:rPr>
      </w:pPr>
    </w:p>
    <w:p w14:paraId="0660F900" w14:textId="1A6E2F96" w:rsidR="001735A1" w:rsidRDefault="001735A1" w:rsidP="001735A1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A1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10245799" w14:textId="53D217C5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choose a car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advertisnment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E6CC3D" w14:textId="078D0361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</w:t>
      </w:r>
    </w:p>
    <w:p w14:paraId="54226129" w14:textId="48FFC41D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</w:p>
    <w:p w14:paraId="3AB336F5" w14:textId="6D5A7193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FORD</w:t>
      </w:r>
    </w:p>
    <w:p w14:paraId="161A924D" w14:textId="48675144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D-TESLA</w:t>
      </w:r>
    </w:p>
    <w:p w14:paraId="510F429A" w14:textId="46DE39F5" w:rsidR="00266FE8" w:rsidRDefault="00266FE8" w:rsidP="001735A1">
      <w:pPr>
        <w:rPr>
          <w:ins w:id="0" w:author="karthika ravichandr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B2A4EB9" wp14:editId="44EC1E0B">
            <wp:simplePos x="0" y="0"/>
            <wp:positionH relativeFrom="column">
              <wp:posOffset>-411480</wp:posOffset>
            </wp:positionH>
            <wp:positionV relativeFrom="paragraph">
              <wp:posOffset>370840</wp:posOffset>
            </wp:positionV>
            <wp:extent cx="2628900" cy="1973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94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A-AUDI                                                        B_BMW</w:t>
      </w:r>
    </w:p>
    <w:p w14:paraId="043826D2" w14:textId="77777777" w:rsidR="00C07948" w:rsidRDefault="00266FE8" w:rsidP="001735A1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ED74C3" wp14:editId="5EAD385A">
            <wp:extent cx="25908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3A5" w14:textId="26D63EE9" w:rsidR="001735A1" w:rsidRPr="001735A1" w:rsidRDefault="00C07948" w:rsidP="001735A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D9A56FE" wp14:editId="35081CE0">
            <wp:extent cx="2849880" cy="1996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174EC5" wp14:editId="6135C42A">
            <wp:extent cx="2522220" cy="194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7A4" w14:textId="7463BB81" w:rsidR="00024608" w:rsidRDefault="001735A1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024608">
        <w:rPr>
          <w:sz w:val="28"/>
          <w:szCs w:val="28"/>
          <w:lang w:val="en-US"/>
        </w:rPr>
        <w:t>C-FORD                                                                       D-TESLA</w:t>
      </w:r>
    </w:p>
    <w:p w14:paraId="7E05DF64" w14:textId="4257FCC3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448891F1" w14:textId="4653A0DE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114F4815" w14:textId="2CE4D816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FIRST, I choose 4 types of car in random </w:t>
      </w:r>
      <w:proofErr w:type="spellStart"/>
      <w:proofErr w:type="gramStart"/>
      <w:r>
        <w:rPr>
          <w:sz w:val="28"/>
          <w:szCs w:val="28"/>
          <w:lang w:val="en-US"/>
        </w:rPr>
        <w:t>ways.Based</w:t>
      </w:r>
      <w:proofErr w:type="spellEnd"/>
      <w:proofErr w:type="gramEnd"/>
      <w:r>
        <w:rPr>
          <w:sz w:val="28"/>
          <w:szCs w:val="28"/>
          <w:lang w:val="en-US"/>
        </w:rPr>
        <w:t xml:space="preserve"> on large family which car is the best??</w:t>
      </w:r>
    </w:p>
    <w:p w14:paraId="089EC8C7" w14:textId="3F18A1E5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1.A-Future in </w:t>
      </w:r>
      <w:proofErr w:type="spellStart"/>
      <w:proofErr w:type="gramStart"/>
      <w:r>
        <w:rPr>
          <w:sz w:val="28"/>
          <w:szCs w:val="28"/>
          <w:lang w:val="en-US"/>
        </w:rPr>
        <w:t>attitude,unique</w:t>
      </w:r>
      <w:proofErr w:type="gramEnd"/>
      <w:r>
        <w:rPr>
          <w:sz w:val="28"/>
          <w:szCs w:val="28"/>
          <w:lang w:val="en-US"/>
        </w:rPr>
        <w:t>,fancy,high</w:t>
      </w:r>
      <w:proofErr w:type="spellEnd"/>
      <w:r>
        <w:rPr>
          <w:sz w:val="28"/>
          <w:szCs w:val="28"/>
          <w:lang w:val="en-US"/>
        </w:rPr>
        <w:t xml:space="preserve"> cost</w:t>
      </w:r>
    </w:p>
    <w:p w14:paraId="2F079E5E" w14:textId="04885992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2.B-</w:t>
      </w:r>
      <w:r w:rsidR="00F35023">
        <w:rPr>
          <w:sz w:val="28"/>
          <w:szCs w:val="28"/>
          <w:lang w:val="en-US"/>
        </w:rPr>
        <w:t xml:space="preserve">Autonomus </w:t>
      </w:r>
      <w:proofErr w:type="spellStart"/>
      <w:proofErr w:type="gramStart"/>
      <w:r w:rsidR="00F35023">
        <w:rPr>
          <w:sz w:val="28"/>
          <w:szCs w:val="28"/>
          <w:lang w:val="en-US"/>
        </w:rPr>
        <w:t>drive,Making</w:t>
      </w:r>
      <w:proofErr w:type="spellEnd"/>
      <w:proofErr w:type="gramEnd"/>
      <w:r w:rsidR="00F35023">
        <w:rPr>
          <w:sz w:val="28"/>
          <w:szCs w:val="28"/>
          <w:lang w:val="en-US"/>
        </w:rPr>
        <w:t xml:space="preserve"> a driver as best driven</w:t>
      </w:r>
    </w:p>
    <w:p w14:paraId="2F3535F4" w14:textId="6B86236D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3.C-length and width is comparatively </w:t>
      </w:r>
      <w:proofErr w:type="spellStart"/>
      <w:proofErr w:type="gramStart"/>
      <w:r>
        <w:rPr>
          <w:sz w:val="28"/>
          <w:szCs w:val="28"/>
          <w:lang w:val="en-US"/>
        </w:rPr>
        <w:t>high,Open</w:t>
      </w:r>
      <w:proofErr w:type="spellEnd"/>
      <w:proofErr w:type="gramEnd"/>
      <w:r>
        <w:rPr>
          <w:sz w:val="28"/>
          <w:szCs w:val="28"/>
          <w:lang w:val="en-US"/>
        </w:rPr>
        <w:t xml:space="preserve"> for new beginning</w:t>
      </w:r>
    </w:p>
    <w:p w14:paraId="1409FE31" w14:textId="45538827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4.D-Self driving</w:t>
      </w:r>
    </w:p>
    <w:p w14:paraId="309B13CA" w14:textId="4852FB22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32791D85" w14:textId="72FE9DF3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compare the 4 car qualities and data </w:t>
      </w:r>
      <w:r w:rsidR="000A493D">
        <w:rPr>
          <w:sz w:val="28"/>
          <w:szCs w:val="28"/>
          <w:lang w:val="en-US"/>
        </w:rPr>
        <w:t>C(ford)is best for family to choose…</w:t>
      </w:r>
    </w:p>
    <w:p w14:paraId="1EF71AEC" w14:textId="40402790" w:rsidR="000A493D" w:rsidRDefault="000A493D" w:rsidP="00024608">
      <w:pPr>
        <w:tabs>
          <w:tab w:val="left" w:pos="2280"/>
        </w:tabs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HYPOTHESIS TESTING</w:t>
      </w:r>
    </w:p>
    <w:p w14:paraId="783AA37D" w14:textId="79E43A90" w:rsidR="000A493D" w:rsidRDefault="000A493D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</w:t>
      </w:r>
      <w:r w:rsidR="00341F51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steps:</w:t>
      </w:r>
    </w:p>
    <w:p w14:paraId="7444C77D" w14:textId="143D4607" w:rsidR="000A493D" w:rsidRDefault="000A493D" w:rsidP="000A493D">
      <w:pPr>
        <w:tabs>
          <w:tab w:val="left" w:pos="2784"/>
        </w:tabs>
        <w:rPr>
          <w:b/>
          <w:bCs/>
          <w:sz w:val="28"/>
          <w:szCs w:val="28"/>
          <w:lang w:val="en-US"/>
        </w:rPr>
      </w:pPr>
      <w:r w:rsidRPr="00341F51">
        <w:rPr>
          <w:b/>
          <w:bCs/>
          <w:sz w:val="28"/>
          <w:szCs w:val="28"/>
          <w:lang w:val="en-US"/>
        </w:rPr>
        <w:t xml:space="preserve">1.X Value-(0-4)    </w:t>
      </w:r>
      <w:proofErr w:type="gramStart"/>
      <w:r w:rsidRPr="00341F51">
        <w:rPr>
          <w:b/>
          <w:bCs/>
          <w:sz w:val="28"/>
          <w:szCs w:val="28"/>
          <w:lang w:val="en-US"/>
        </w:rPr>
        <w:t>age(</w:t>
      </w:r>
      <w:proofErr w:type="gramEnd"/>
      <w:r w:rsidRPr="00341F51">
        <w:rPr>
          <w:b/>
          <w:bCs/>
          <w:sz w:val="28"/>
          <w:szCs w:val="28"/>
          <w:lang w:val="en-US"/>
        </w:rPr>
        <w:t>18-25)(25-32)(32-45)(</w:t>
      </w:r>
      <w:r w:rsidR="00341F51" w:rsidRPr="00341F51">
        <w:rPr>
          <w:b/>
          <w:bCs/>
          <w:sz w:val="28"/>
          <w:szCs w:val="28"/>
          <w:lang w:val="en-US"/>
        </w:rPr>
        <w:t>45-60)</w:t>
      </w:r>
      <w:r w:rsidR="00341F51">
        <w:rPr>
          <w:sz w:val="28"/>
          <w:szCs w:val="28"/>
          <w:lang w:val="en-US"/>
        </w:rPr>
        <w:t xml:space="preserve"> </w:t>
      </w:r>
      <w:r w:rsidR="00341F51">
        <w:rPr>
          <w:b/>
          <w:bCs/>
          <w:sz w:val="28"/>
          <w:szCs w:val="28"/>
          <w:lang w:val="en-US"/>
        </w:rPr>
        <w:t>CONTINUOUS</w:t>
      </w:r>
    </w:p>
    <w:p w14:paraId="0DB43358" w14:textId="6B8362DE" w:rsidR="00341F51" w:rsidRDefault="00341F51" w:rsidP="000A493D">
      <w:pPr>
        <w:tabs>
          <w:tab w:val="left" w:pos="278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Y Value-Car </w:t>
      </w:r>
      <w:proofErr w:type="gramStart"/>
      <w:r>
        <w:rPr>
          <w:b/>
          <w:bCs/>
          <w:sz w:val="28"/>
          <w:szCs w:val="28"/>
          <w:lang w:val="en-US"/>
        </w:rPr>
        <w:t>sale(</w:t>
      </w:r>
      <w:proofErr w:type="gramEnd"/>
      <w:r>
        <w:rPr>
          <w:b/>
          <w:bCs/>
          <w:sz w:val="28"/>
          <w:szCs w:val="28"/>
          <w:lang w:val="en-US"/>
        </w:rPr>
        <w:t>Discrete)</w:t>
      </w:r>
    </w:p>
    <w:p w14:paraId="480BFD63" w14:textId="3DD79CE6" w:rsidR="00341F51" w:rsidRDefault="00341F51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2.Confidence level:95%   Alpha=0.05</w:t>
      </w:r>
    </w:p>
    <w:p w14:paraId="63552BB9" w14:textId="2E7D512C" w:rsidR="009D530B" w:rsidRDefault="00341F51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9D530B" w:rsidRP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way</w:t>
      </w:r>
      <w:proofErr w:type="gramEnd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</w:p>
    <w:p w14:paraId="189FD709" w14:textId="729CA091" w:rsidR="0019337E" w:rsidRDefault="0019337E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4.mu comparison</w:t>
      </w:r>
    </w:p>
    <w:p w14:paraId="7DC8D3C2" w14:textId="7E960539" w:rsidR="0019337E" w:rsidRDefault="0019337E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C534F78" wp14:editId="0AFDD6E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69D" w14:textId="1649992D" w:rsidR="00341F51" w:rsidRDefault="0019337E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6.p value=2.62 </w:t>
      </w:r>
    </w:p>
    <w:p w14:paraId="2C18F8DE" w14:textId="2A19B79D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19337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value=2.62 alpha=0.05</w:t>
      </w:r>
    </w:p>
    <w:p w14:paraId="37A5D881" w14:textId="18687782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8.p value is higher than alpha null hypothesis</w:t>
      </w:r>
    </w:p>
    <w:p w14:paraId="7ABD7D55" w14:textId="5466624A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565FF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accepted</w:t>
      </w:r>
    </w:p>
    <w:p w14:paraId="76D5A219" w14:textId="7CB88487" w:rsidR="00565FF4" w:rsidRDefault="00565FF4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11B2A" w14:textId="77777777" w:rsidR="00565FF4" w:rsidRDefault="00565FF4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7F2D1" w14:textId="78644FCF" w:rsidR="0019337E" w:rsidRPr="00341F51" w:rsidRDefault="0019337E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87230" w14:textId="3958AD22" w:rsidR="00341F51" w:rsidRPr="001735A1" w:rsidRDefault="00341F51" w:rsidP="001735A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41F51" w:rsidRPr="0017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a ravichandran">
    <w15:presenceInfo w15:providerId="Windows Live" w15:userId="1083d9a496de6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1"/>
    <w:rsid w:val="00024608"/>
    <w:rsid w:val="000A493D"/>
    <w:rsid w:val="001735A1"/>
    <w:rsid w:val="0019337E"/>
    <w:rsid w:val="001C53A3"/>
    <w:rsid w:val="001F6B14"/>
    <w:rsid w:val="0020521B"/>
    <w:rsid w:val="00266FE8"/>
    <w:rsid w:val="00341F51"/>
    <w:rsid w:val="00417456"/>
    <w:rsid w:val="005623C3"/>
    <w:rsid w:val="00565FF4"/>
    <w:rsid w:val="009D530B"/>
    <w:rsid w:val="00B311EA"/>
    <w:rsid w:val="00C07948"/>
    <w:rsid w:val="00F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00A"/>
  <w15:chartTrackingRefBased/>
  <w15:docId w15:val="{75C2E216-E4F9-47C2-8402-E48B8D2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ravichandran</dc:creator>
  <cp:keywords/>
  <dc:description/>
  <cp:lastModifiedBy>karthika ravichandran</cp:lastModifiedBy>
  <cp:revision>2</cp:revision>
  <dcterms:created xsi:type="dcterms:W3CDTF">2022-04-05T15:52:00Z</dcterms:created>
  <dcterms:modified xsi:type="dcterms:W3CDTF">2022-04-05T15:52:00Z</dcterms:modified>
</cp:coreProperties>
</file>